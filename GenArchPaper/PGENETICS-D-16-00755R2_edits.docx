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3B390" w14:textId="77777777" w:rsidR="00C9228D" w:rsidRPr="0042647F" w:rsidRDefault="009A7EE0" w:rsidP="009A7EE0">
      <w:pPr>
        <w:rPr>
          <w:b/>
          <w:sz w:val="24"/>
          <w:szCs w:val="24"/>
        </w:rPr>
      </w:pPr>
      <w:r w:rsidRPr="0042647F">
        <w:rPr>
          <w:b/>
          <w:sz w:val="24"/>
          <w:szCs w:val="24"/>
        </w:rPr>
        <w:t>* As your manuscript is a Latex submission, please provide the .TEX file for your submission along with an updated reference PDF marked up with the changes you have made. *</w:t>
      </w:r>
    </w:p>
    <w:p w14:paraId="444C8C28" w14:textId="77777777" w:rsidR="009A7EE0" w:rsidRPr="00E62EC0" w:rsidRDefault="009A7EE0">
      <w:pPr>
        <w:rPr>
          <w:sz w:val="24"/>
          <w:szCs w:val="24"/>
        </w:rPr>
      </w:pPr>
    </w:p>
    <w:p w14:paraId="47A9A323" w14:textId="77777777" w:rsidR="009A7EE0" w:rsidRPr="00E62EC0" w:rsidRDefault="009A7EE0">
      <w:pPr>
        <w:rPr>
          <w:b/>
          <w:sz w:val="24"/>
          <w:szCs w:val="24"/>
        </w:rPr>
      </w:pPr>
      <w:r w:rsidRPr="00E62EC0">
        <w:rPr>
          <w:b/>
          <w:sz w:val="24"/>
          <w:szCs w:val="24"/>
        </w:rPr>
        <w:t>METADATA CHECK</w:t>
      </w:r>
    </w:p>
    <w:p w14:paraId="51E44FEE" w14:textId="77777777" w:rsidR="009A7EE0" w:rsidRPr="00E62EC0" w:rsidRDefault="009A7EE0">
      <w:pPr>
        <w:rPr>
          <w:sz w:val="24"/>
          <w:szCs w:val="24"/>
        </w:rPr>
      </w:pPr>
      <w:r w:rsidRPr="00E62EC0">
        <w:rPr>
          <w:sz w:val="24"/>
          <w:szCs w:val="24"/>
        </w:rPr>
        <w:t xml:space="preserve">Please confirm that the following information is correct and contact us </w:t>
      </w:r>
      <w:r w:rsidR="00394151" w:rsidRPr="00E62EC0">
        <w:rPr>
          <w:sz w:val="24"/>
          <w:szCs w:val="24"/>
        </w:rPr>
        <w:t>i</w:t>
      </w:r>
      <w:r w:rsidR="00394151">
        <w:rPr>
          <w:sz w:val="24"/>
          <w:szCs w:val="24"/>
        </w:rPr>
        <w:t>f</w:t>
      </w:r>
      <w:r w:rsidR="00394151" w:rsidRPr="00E62EC0">
        <w:rPr>
          <w:sz w:val="24"/>
          <w:szCs w:val="24"/>
        </w:rPr>
        <w:t xml:space="preserve"> </w:t>
      </w:r>
      <w:r w:rsidRPr="00E62EC0">
        <w:rPr>
          <w:sz w:val="24"/>
          <w:szCs w:val="24"/>
        </w:rPr>
        <w:t xml:space="preserve">any changes are necessary. This information will be indexed in PubMed and published by PLOS </w:t>
      </w:r>
      <w:r w:rsidR="00394151">
        <w:rPr>
          <w:sz w:val="24"/>
          <w:szCs w:val="24"/>
        </w:rPr>
        <w:t>Genetics</w:t>
      </w:r>
      <w:r w:rsidRPr="00E62EC0">
        <w:rPr>
          <w:sz w:val="24"/>
          <w:szCs w:val="24"/>
        </w:rPr>
        <w:t xml:space="preserve"> as you have written them.</w:t>
      </w:r>
    </w:p>
    <w:p w14:paraId="3EDB2B9D" w14:textId="77777777" w:rsidR="009A7EE0" w:rsidRDefault="009A7EE0">
      <w:pPr>
        <w:rPr>
          <w:sz w:val="24"/>
          <w:szCs w:val="24"/>
        </w:rPr>
      </w:pPr>
      <w:r w:rsidRPr="00E62EC0">
        <w:rPr>
          <w:sz w:val="24"/>
          <w:szCs w:val="24"/>
        </w:rPr>
        <w:t>* Your Author Contribut</w:t>
      </w:r>
      <w:r w:rsidR="006F052D" w:rsidRPr="00E62EC0">
        <w:rPr>
          <w:sz w:val="24"/>
          <w:szCs w:val="24"/>
        </w:rPr>
        <w:t>ions will be typeset as follows:</w:t>
      </w:r>
    </w:p>
    <w:p w14:paraId="7924EAD1" w14:textId="77777777" w:rsidR="00514211" w:rsidRPr="00E77331" w:rsidRDefault="00514211" w:rsidP="00514211">
      <w:pPr>
        <w:rPr>
          <w:sz w:val="24"/>
          <w:szCs w:val="24"/>
        </w:rPr>
      </w:pPr>
      <w:r>
        <w:rPr>
          <w:sz w:val="24"/>
          <w:szCs w:val="24"/>
        </w:rPr>
        <w:t xml:space="preserve">- </w:t>
      </w:r>
      <w:r w:rsidRPr="00E77331">
        <w:rPr>
          <w:sz w:val="24"/>
          <w:szCs w:val="24"/>
        </w:rPr>
        <w:t>conceptualization:</w:t>
      </w:r>
      <w:r w:rsidRPr="00514211">
        <w:t xml:space="preserve"> </w:t>
      </w:r>
      <w:r w:rsidRPr="00514211">
        <w:rPr>
          <w:sz w:val="24"/>
          <w:szCs w:val="24"/>
        </w:rPr>
        <w:t>HEW HKI</w:t>
      </w:r>
    </w:p>
    <w:p w14:paraId="18514A64" w14:textId="77777777" w:rsidR="00514211" w:rsidRPr="00E77331" w:rsidRDefault="00514211" w:rsidP="00514211">
      <w:pPr>
        <w:rPr>
          <w:sz w:val="24"/>
          <w:szCs w:val="24"/>
        </w:rPr>
      </w:pPr>
      <w:r>
        <w:rPr>
          <w:sz w:val="24"/>
          <w:szCs w:val="24"/>
        </w:rPr>
        <w:t>-</w:t>
      </w:r>
      <w:r w:rsidRPr="00E77331">
        <w:rPr>
          <w:sz w:val="24"/>
          <w:szCs w:val="24"/>
        </w:rPr>
        <w:t xml:space="preserve"> methodology:</w:t>
      </w:r>
      <w:r w:rsidRPr="00514211">
        <w:t xml:space="preserve"> </w:t>
      </w:r>
      <w:r w:rsidRPr="00514211">
        <w:rPr>
          <w:sz w:val="24"/>
          <w:szCs w:val="24"/>
        </w:rPr>
        <w:t>HEW HKI</w:t>
      </w:r>
    </w:p>
    <w:p w14:paraId="019F988D" w14:textId="77777777" w:rsidR="00514211" w:rsidRPr="00E77331" w:rsidRDefault="00514211" w:rsidP="00514211">
      <w:pPr>
        <w:rPr>
          <w:sz w:val="24"/>
          <w:szCs w:val="24"/>
        </w:rPr>
      </w:pPr>
      <w:r>
        <w:rPr>
          <w:sz w:val="24"/>
          <w:szCs w:val="24"/>
        </w:rPr>
        <w:t>-</w:t>
      </w:r>
      <w:r w:rsidRPr="00E77331">
        <w:rPr>
          <w:sz w:val="24"/>
          <w:szCs w:val="24"/>
        </w:rPr>
        <w:t xml:space="preserve"> software:</w:t>
      </w:r>
      <w:r w:rsidRPr="00514211">
        <w:t xml:space="preserve"> </w:t>
      </w:r>
      <w:r w:rsidRPr="00514211">
        <w:rPr>
          <w:sz w:val="24"/>
          <w:szCs w:val="24"/>
        </w:rPr>
        <w:t>JB HEW KPS TG KAM HKI</w:t>
      </w:r>
    </w:p>
    <w:p w14:paraId="62AC11DE" w14:textId="77777777" w:rsidR="00514211" w:rsidRPr="00E77331" w:rsidRDefault="00514211" w:rsidP="00514211">
      <w:pPr>
        <w:rPr>
          <w:sz w:val="24"/>
          <w:szCs w:val="24"/>
        </w:rPr>
      </w:pPr>
      <w:r>
        <w:rPr>
          <w:sz w:val="24"/>
          <w:szCs w:val="24"/>
        </w:rPr>
        <w:t>-</w:t>
      </w:r>
      <w:r w:rsidRPr="00E77331">
        <w:rPr>
          <w:sz w:val="24"/>
          <w:szCs w:val="24"/>
        </w:rPr>
        <w:t xml:space="preserve"> validation:</w:t>
      </w:r>
      <w:r w:rsidRPr="00514211">
        <w:t xml:space="preserve"> </w:t>
      </w:r>
      <w:r w:rsidRPr="00514211">
        <w:rPr>
          <w:sz w:val="24"/>
          <w:szCs w:val="24"/>
        </w:rPr>
        <w:t>HEW KPS HKI</w:t>
      </w:r>
    </w:p>
    <w:p w14:paraId="7E3657C6" w14:textId="77777777" w:rsidR="00514211" w:rsidRPr="00E77331" w:rsidRDefault="00514211" w:rsidP="00514211">
      <w:pPr>
        <w:rPr>
          <w:sz w:val="24"/>
          <w:szCs w:val="24"/>
        </w:rPr>
      </w:pPr>
      <w:r>
        <w:rPr>
          <w:sz w:val="24"/>
          <w:szCs w:val="24"/>
        </w:rPr>
        <w:t>-</w:t>
      </w:r>
      <w:r w:rsidRPr="00E77331">
        <w:rPr>
          <w:sz w:val="24"/>
          <w:szCs w:val="24"/>
        </w:rPr>
        <w:t xml:space="preserve"> formal analysis:</w:t>
      </w:r>
      <w:r w:rsidRPr="00514211">
        <w:t xml:space="preserve"> </w:t>
      </w:r>
      <w:del w:id="0" w:author="Wheeler, Heather" w:date="2016-10-19T13:59:00Z">
        <w:r w:rsidRPr="00514211" w:rsidDel="00B61C40">
          <w:rPr>
            <w:sz w:val="24"/>
            <w:szCs w:val="24"/>
          </w:rPr>
          <w:delText xml:space="preserve">JB </w:delText>
        </w:r>
      </w:del>
      <w:r w:rsidRPr="00514211">
        <w:rPr>
          <w:sz w:val="24"/>
          <w:szCs w:val="24"/>
        </w:rPr>
        <w:t xml:space="preserve">HEW KPS </w:t>
      </w:r>
      <w:ins w:id="1" w:author="Wheeler, Heather" w:date="2016-10-19T13:59:00Z">
        <w:r w:rsidR="00B61C40" w:rsidRPr="00514211">
          <w:rPr>
            <w:sz w:val="24"/>
            <w:szCs w:val="24"/>
          </w:rPr>
          <w:t xml:space="preserve">JB </w:t>
        </w:r>
      </w:ins>
      <w:r w:rsidRPr="00514211">
        <w:rPr>
          <w:sz w:val="24"/>
          <w:szCs w:val="24"/>
        </w:rPr>
        <w:t>TG KAM HKI</w:t>
      </w:r>
    </w:p>
    <w:p w14:paraId="05D24257" w14:textId="77777777" w:rsidR="00514211" w:rsidRPr="00E77331" w:rsidRDefault="00514211" w:rsidP="00514211">
      <w:pPr>
        <w:rPr>
          <w:sz w:val="24"/>
          <w:szCs w:val="24"/>
        </w:rPr>
      </w:pPr>
      <w:r>
        <w:rPr>
          <w:sz w:val="24"/>
          <w:szCs w:val="24"/>
        </w:rPr>
        <w:t>-</w:t>
      </w:r>
      <w:r w:rsidRPr="00E77331">
        <w:rPr>
          <w:sz w:val="24"/>
          <w:szCs w:val="24"/>
        </w:rPr>
        <w:t xml:space="preserve"> investigation:</w:t>
      </w:r>
      <w:r w:rsidRPr="00514211">
        <w:t xml:space="preserve"> </w:t>
      </w:r>
      <w:r w:rsidRPr="00514211">
        <w:rPr>
          <w:sz w:val="24"/>
          <w:szCs w:val="24"/>
        </w:rPr>
        <w:t>HEW KPS HKI</w:t>
      </w:r>
    </w:p>
    <w:p w14:paraId="6E47BD5F" w14:textId="77777777" w:rsidR="00514211" w:rsidRPr="00E77331" w:rsidRDefault="00514211" w:rsidP="00514211">
      <w:pPr>
        <w:rPr>
          <w:sz w:val="24"/>
          <w:szCs w:val="24"/>
        </w:rPr>
      </w:pPr>
      <w:r>
        <w:rPr>
          <w:sz w:val="24"/>
          <w:szCs w:val="24"/>
        </w:rPr>
        <w:t>-</w:t>
      </w:r>
      <w:r w:rsidRPr="00E77331">
        <w:rPr>
          <w:sz w:val="24"/>
          <w:szCs w:val="24"/>
        </w:rPr>
        <w:t xml:space="preserve"> resources:</w:t>
      </w:r>
    </w:p>
    <w:p w14:paraId="5138E770" w14:textId="77777777" w:rsidR="00514211" w:rsidRPr="00E77331" w:rsidRDefault="00514211" w:rsidP="00514211">
      <w:pPr>
        <w:rPr>
          <w:sz w:val="24"/>
          <w:szCs w:val="24"/>
        </w:rPr>
      </w:pPr>
      <w:r>
        <w:rPr>
          <w:sz w:val="24"/>
          <w:szCs w:val="24"/>
        </w:rPr>
        <w:t>-</w:t>
      </w:r>
      <w:r w:rsidRPr="00E77331">
        <w:rPr>
          <w:sz w:val="24"/>
          <w:szCs w:val="24"/>
        </w:rPr>
        <w:t xml:space="preserve"> data curation:</w:t>
      </w:r>
    </w:p>
    <w:p w14:paraId="0F138C55" w14:textId="77777777" w:rsidR="00514211" w:rsidRPr="00E77331" w:rsidRDefault="00514211" w:rsidP="00514211">
      <w:pPr>
        <w:rPr>
          <w:sz w:val="24"/>
          <w:szCs w:val="24"/>
        </w:rPr>
      </w:pPr>
      <w:r>
        <w:rPr>
          <w:sz w:val="24"/>
          <w:szCs w:val="24"/>
        </w:rPr>
        <w:t>-</w:t>
      </w:r>
      <w:r w:rsidRPr="00E77331">
        <w:rPr>
          <w:sz w:val="24"/>
          <w:szCs w:val="24"/>
        </w:rPr>
        <w:t xml:space="preserve"> writing (original draft preparation):</w:t>
      </w:r>
      <w:r w:rsidRPr="00514211">
        <w:t xml:space="preserve"> </w:t>
      </w:r>
      <w:r w:rsidRPr="00514211">
        <w:rPr>
          <w:sz w:val="24"/>
          <w:szCs w:val="24"/>
        </w:rPr>
        <w:t>HEW HKI</w:t>
      </w:r>
    </w:p>
    <w:p w14:paraId="7BFB47C8" w14:textId="77777777" w:rsidR="00514211" w:rsidRPr="00E77331" w:rsidRDefault="00514211" w:rsidP="00514211">
      <w:pPr>
        <w:rPr>
          <w:sz w:val="24"/>
          <w:szCs w:val="24"/>
        </w:rPr>
      </w:pPr>
      <w:r>
        <w:rPr>
          <w:sz w:val="24"/>
          <w:szCs w:val="24"/>
        </w:rPr>
        <w:t>-</w:t>
      </w:r>
      <w:r w:rsidRPr="00E77331">
        <w:rPr>
          <w:sz w:val="24"/>
          <w:szCs w:val="24"/>
        </w:rPr>
        <w:t xml:space="preserve"> writing (review and editing):</w:t>
      </w:r>
      <w:r w:rsidRPr="00514211">
        <w:t xml:space="preserve"> </w:t>
      </w:r>
      <w:r w:rsidRPr="00514211">
        <w:rPr>
          <w:sz w:val="24"/>
          <w:szCs w:val="24"/>
        </w:rPr>
        <w:t>HEW KPS NJC DLN HKI</w:t>
      </w:r>
    </w:p>
    <w:p w14:paraId="71FDB89E" w14:textId="77777777" w:rsidR="00514211" w:rsidRPr="00E77331" w:rsidRDefault="00514211" w:rsidP="00514211">
      <w:pPr>
        <w:rPr>
          <w:sz w:val="24"/>
          <w:szCs w:val="24"/>
        </w:rPr>
      </w:pPr>
      <w:r>
        <w:rPr>
          <w:sz w:val="24"/>
          <w:szCs w:val="24"/>
        </w:rPr>
        <w:t>-</w:t>
      </w:r>
      <w:r w:rsidRPr="00E77331">
        <w:rPr>
          <w:sz w:val="24"/>
          <w:szCs w:val="24"/>
        </w:rPr>
        <w:t xml:space="preserve"> visualization:</w:t>
      </w:r>
      <w:r w:rsidRPr="00514211">
        <w:t xml:space="preserve"> </w:t>
      </w:r>
      <w:r w:rsidRPr="00514211">
        <w:rPr>
          <w:sz w:val="24"/>
          <w:szCs w:val="24"/>
        </w:rPr>
        <w:t>HEW HKI</w:t>
      </w:r>
    </w:p>
    <w:p w14:paraId="2DA07412" w14:textId="77777777" w:rsidR="00514211" w:rsidRPr="00E77331" w:rsidRDefault="00514211" w:rsidP="00514211">
      <w:pPr>
        <w:rPr>
          <w:sz w:val="24"/>
          <w:szCs w:val="24"/>
        </w:rPr>
      </w:pPr>
      <w:r>
        <w:rPr>
          <w:sz w:val="24"/>
          <w:szCs w:val="24"/>
        </w:rPr>
        <w:t>-</w:t>
      </w:r>
      <w:r w:rsidRPr="00E77331">
        <w:rPr>
          <w:sz w:val="24"/>
          <w:szCs w:val="24"/>
        </w:rPr>
        <w:t xml:space="preserve"> supervision:</w:t>
      </w:r>
      <w:r w:rsidRPr="00514211">
        <w:t xml:space="preserve"> </w:t>
      </w:r>
      <w:r w:rsidRPr="00514211">
        <w:rPr>
          <w:sz w:val="24"/>
          <w:szCs w:val="24"/>
        </w:rPr>
        <w:t>HEW HKI</w:t>
      </w:r>
    </w:p>
    <w:p w14:paraId="7F9194F3" w14:textId="77777777" w:rsidR="00514211" w:rsidRPr="00E77331" w:rsidRDefault="00514211" w:rsidP="00514211">
      <w:pPr>
        <w:rPr>
          <w:sz w:val="24"/>
          <w:szCs w:val="24"/>
        </w:rPr>
      </w:pPr>
      <w:r>
        <w:rPr>
          <w:sz w:val="24"/>
          <w:szCs w:val="24"/>
        </w:rPr>
        <w:t>-</w:t>
      </w:r>
      <w:r w:rsidRPr="00E77331">
        <w:rPr>
          <w:sz w:val="24"/>
          <w:szCs w:val="24"/>
        </w:rPr>
        <w:t xml:space="preserve"> project administration:</w:t>
      </w:r>
      <w:r w:rsidRPr="00514211">
        <w:t xml:space="preserve"> </w:t>
      </w:r>
      <w:r w:rsidRPr="00514211">
        <w:rPr>
          <w:sz w:val="24"/>
          <w:szCs w:val="24"/>
        </w:rPr>
        <w:t>HEW HKI</w:t>
      </w:r>
    </w:p>
    <w:p w14:paraId="0F0C3A3F" w14:textId="77777777" w:rsidR="00514211" w:rsidRDefault="00514211" w:rsidP="00514211">
      <w:pPr>
        <w:rPr>
          <w:sz w:val="24"/>
          <w:szCs w:val="24"/>
        </w:rPr>
      </w:pPr>
      <w:r>
        <w:rPr>
          <w:sz w:val="24"/>
          <w:szCs w:val="24"/>
        </w:rPr>
        <w:t>-</w:t>
      </w:r>
      <w:r w:rsidRPr="00E77331">
        <w:rPr>
          <w:sz w:val="24"/>
          <w:szCs w:val="24"/>
        </w:rPr>
        <w:t xml:space="preserve"> funding acquisition:</w:t>
      </w:r>
      <w:r w:rsidRPr="00514211">
        <w:t xml:space="preserve"> </w:t>
      </w:r>
      <w:r w:rsidRPr="00514211">
        <w:rPr>
          <w:sz w:val="24"/>
          <w:szCs w:val="24"/>
        </w:rPr>
        <w:t>HEW NJC DLN HKI</w:t>
      </w:r>
    </w:p>
    <w:p w14:paraId="6323420D" w14:textId="77777777" w:rsidR="00514211" w:rsidRDefault="00514211">
      <w:pPr>
        <w:rPr>
          <w:sz w:val="24"/>
          <w:szCs w:val="24"/>
        </w:rPr>
      </w:pPr>
    </w:p>
    <w:p w14:paraId="5AA9CB48" w14:textId="77777777" w:rsidR="009A7EE0" w:rsidRDefault="009A7EE0">
      <w:pPr>
        <w:rPr>
          <w:sz w:val="24"/>
          <w:szCs w:val="24"/>
        </w:rPr>
      </w:pPr>
      <w:r w:rsidRPr="00E62EC0">
        <w:rPr>
          <w:sz w:val="24"/>
          <w:szCs w:val="24"/>
        </w:rPr>
        <w:t xml:space="preserve">* Your </w:t>
      </w:r>
      <w:r w:rsidR="00E70807">
        <w:rPr>
          <w:sz w:val="24"/>
          <w:szCs w:val="24"/>
        </w:rPr>
        <w:t>F</w:t>
      </w:r>
      <w:r w:rsidRPr="00E62EC0">
        <w:rPr>
          <w:sz w:val="24"/>
          <w:szCs w:val="24"/>
        </w:rPr>
        <w:t xml:space="preserve">inancial </w:t>
      </w:r>
      <w:r w:rsidR="00E70807">
        <w:rPr>
          <w:sz w:val="24"/>
          <w:szCs w:val="24"/>
        </w:rPr>
        <w:t>D</w:t>
      </w:r>
      <w:r w:rsidRPr="00E62EC0">
        <w:rPr>
          <w:sz w:val="24"/>
          <w:szCs w:val="24"/>
        </w:rPr>
        <w:t>isclosure will be typeset as follows:</w:t>
      </w:r>
    </w:p>
    <w:p w14:paraId="3EE86BD6" w14:textId="77777777" w:rsidR="0051079E" w:rsidRDefault="0051079E" w:rsidP="0051079E">
      <w:pPr>
        <w:rPr>
          <w:sz w:val="24"/>
          <w:szCs w:val="24"/>
        </w:rPr>
      </w:pPr>
      <w:r w:rsidRPr="0051079E">
        <w:rPr>
          <w:sz w:val="24"/>
          <w:szCs w:val="24"/>
        </w:rPr>
        <w:t>We acknowledge the following US Nation</w:t>
      </w:r>
      <w:r>
        <w:rPr>
          <w:sz w:val="24"/>
          <w:szCs w:val="24"/>
        </w:rPr>
        <w:t xml:space="preserve">al Institutes of Health grants: </w:t>
      </w:r>
      <w:r w:rsidRPr="0051079E">
        <w:rPr>
          <w:sz w:val="24"/>
          <w:szCs w:val="24"/>
        </w:rPr>
        <w:t>R01MH107666 (HKI), K12 CA139160 (HKI), T32 MH020065 (KPS), R01 MH101820 (GTEx), P30 DK20595 and P60 DK20595 (Diabetes Research and Training Center), P50 DA037844 (Rat Genomics), P50 MH094267 (Conte). HEW was supported in part by start-up funds from Loyola University Chicago. The funders had no role in study design, data collection and analysis, decision to publish, or preparation of the manuscript.</w:t>
      </w:r>
    </w:p>
    <w:p w14:paraId="757DD30C" w14:textId="77777777" w:rsidR="0051079E" w:rsidRPr="00E62EC0" w:rsidRDefault="0051079E" w:rsidP="0051079E">
      <w:pPr>
        <w:rPr>
          <w:sz w:val="24"/>
          <w:szCs w:val="24"/>
        </w:rPr>
      </w:pPr>
    </w:p>
    <w:p w14:paraId="7716592F" w14:textId="77777777" w:rsidR="009A7EE0" w:rsidRDefault="009A7EE0">
      <w:pPr>
        <w:rPr>
          <w:sz w:val="24"/>
          <w:szCs w:val="24"/>
        </w:rPr>
      </w:pPr>
      <w:r w:rsidRPr="00E62EC0">
        <w:rPr>
          <w:sz w:val="24"/>
          <w:szCs w:val="24"/>
        </w:rPr>
        <w:lastRenderedPageBreak/>
        <w:t xml:space="preserve">* Your </w:t>
      </w:r>
      <w:r w:rsidR="00E70807">
        <w:rPr>
          <w:sz w:val="24"/>
          <w:szCs w:val="24"/>
        </w:rPr>
        <w:t>C</w:t>
      </w:r>
      <w:r w:rsidRPr="00E62EC0">
        <w:rPr>
          <w:sz w:val="24"/>
          <w:szCs w:val="24"/>
        </w:rPr>
        <w:t xml:space="preserve">ompeting </w:t>
      </w:r>
      <w:r w:rsidR="00E70807">
        <w:rPr>
          <w:sz w:val="24"/>
          <w:szCs w:val="24"/>
        </w:rPr>
        <w:t>I</w:t>
      </w:r>
      <w:r w:rsidRPr="00E62EC0">
        <w:rPr>
          <w:sz w:val="24"/>
          <w:szCs w:val="24"/>
        </w:rPr>
        <w:t xml:space="preserve">nterests </w:t>
      </w:r>
      <w:r w:rsidR="00D33B6C">
        <w:rPr>
          <w:sz w:val="24"/>
          <w:szCs w:val="24"/>
        </w:rPr>
        <w:t>S</w:t>
      </w:r>
      <w:r w:rsidRPr="00E62EC0">
        <w:rPr>
          <w:sz w:val="24"/>
          <w:szCs w:val="24"/>
        </w:rPr>
        <w:t>tatement will be typeset as follows:</w:t>
      </w:r>
      <w:r w:rsidR="0051079E">
        <w:rPr>
          <w:sz w:val="24"/>
          <w:szCs w:val="24"/>
        </w:rPr>
        <w:t xml:space="preserve"> </w:t>
      </w:r>
    </w:p>
    <w:p w14:paraId="2F685A95" w14:textId="77777777" w:rsidR="0051079E" w:rsidRPr="00E62EC0" w:rsidRDefault="0051079E">
      <w:pPr>
        <w:rPr>
          <w:sz w:val="24"/>
          <w:szCs w:val="24"/>
        </w:rPr>
      </w:pPr>
      <w:r w:rsidRPr="0051079E">
        <w:rPr>
          <w:sz w:val="24"/>
          <w:szCs w:val="24"/>
        </w:rPr>
        <w:t>The authors have declared that no competing interests exist.</w:t>
      </w:r>
    </w:p>
    <w:p w14:paraId="5167DF5E" w14:textId="77777777" w:rsidR="0051079E" w:rsidRDefault="0051079E">
      <w:pPr>
        <w:rPr>
          <w:sz w:val="24"/>
          <w:szCs w:val="24"/>
        </w:rPr>
      </w:pPr>
    </w:p>
    <w:p w14:paraId="18F0FFCE" w14:textId="77777777" w:rsidR="009A7EE0" w:rsidRDefault="009A7EE0">
      <w:pPr>
        <w:rPr>
          <w:sz w:val="24"/>
          <w:szCs w:val="24"/>
        </w:rPr>
      </w:pPr>
      <w:r w:rsidRPr="00E62EC0">
        <w:rPr>
          <w:sz w:val="24"/>
          <w:szCs w:val="24"/>
        </w:rPr>
        <w:t xml:space="preserve">* Your </w:t>
      </w:r>
      <w:r w:rsidR="00E70807">
        <w:rPr>
          <w:sz w:val="24"/>
          <w:szCs w:val="24"/>
        </w:rPr>
        <w:t>D</w:t>
      </w:r>
      <w:r w:rsidRPr="00E62EC0">
        <w:rPr>
          <w:sz w:val="24"/>
          <w:szCs w:val="24"/>
        </w:rPr>
        <w:t xml:space="preserve">ata </w:t>
      </w:r>
      <w:r w:rsidR="00E70807">
        <w:rPr>
          <w:sz w:val="24"/>
          <w:szCs w:val="24"/>
        </w:rPr>
        <w:t>A</w:t>
      </w:r>
      <w:r w:rsidRPr="00E62EC0">
        <w:rPr>
          <w:sz w:val="24"/>
          <w:szCs w:val="24"/>
        </w:rPr>
        <w:t xml:space="preserve">vailability </w:t>
      </w:r>
      <w:r w:rsidR="00E70807">
        <w:rPr>
          <w:sz w:val="24"/>
          <w:szCs w:val="24"/>
        </w:rPr>
        <w:t>S</w:t>
      </w:r>
      <w:r w:rsidRPr="00E62EC0">
        <w:rPr>
          <w:sz w:val="24"/>
          <w:szCs w:val="24"/>
        </w:rPr>
        <w:t>tatement will be typeset as follows:</w:t>
      </w:r>
    </w:p>
    <w:p w14:paraId="70922F77" w14:textId="77777777" w:rsidR="0051079E" w:rsidRDefault="0051079E">
      <w:pPr>
        <w:rPr>
          <w:sz w:val="24"/>
          <w:szCs w:val="24"/>
        </w:rPr>
      </w:pPr>
      <w:r w:rsidRPr="0051079E">
        <w:rPr>
          <w:sz w:val="24"/>
          <w:szCs w:val="24"/>
        </w:rPr>
        <w:t xml:space="preserve">The prediction models, heritability, and prediction performance for original and decomposed expression phenotypes are made publicly available at </w:t>
      </w:r>
      <w:hyperlink r:id="rId5" w:history="1">
        <w:r w:rsidRPr="00B07C03">
          <w:rPr>
            <w:rStyle w:val="Hyperlink"/>
            <w:sz w:val="24"/>
            <w:szCs w:val="24"/>
          </w:rPr>
          <w:t>https://github.com/hakyimlab/PrediXcan</w:t>
        </w:r>
      </w:hyperlink>
    </w:p>
    <w:p w14:paraId="3333D9D3" w14:textId="77777777" w:rsidR="0051079E" w:rsidRPr="00E62EC0" w:rsidRDefault="0051079E">
      <w:pPr>
        <w:rPr>
          <w:sz w:val="24"/>
          <w:szCs w:val="24"/>
        </w:rPr>
      </w:pPr>
    </w:p>
    <w:p w14:paraId="67383536" w14:textId="77777777" w:rsidR="009A7EE0" w:rsidRDefault="009A7EE0">
      <w:pPr>
        <w:rPr>
          <w:sz w:val="24"/>
          <w:szCs w:val="24"/>
        </w:rPr>
      </w:pPr>
      <w:r w:rsidRPr="00E62EC0">
        <w:rPr>
          <w:sz w:val="24"/>
          <w:szCs w:val="24"/>
        </w:rPr>
        <w:t>* The details of the corresponding author will be typeset as follows:</w:t>
      </w:r>
    </w:p>
    <w:p w14:paraId="725E5658" w14:textId="77777777" w:rsidR="0051079E" w:rsidRDefault="003F1A92">
      <w:pPr>
        <w:rPr>
          <w:sz w:val="24"/>
          <w:szCs w:val="24"/>
        </w:rPr>
      </w:pPr>
      <w:hyperlink r:id="rId6" w:history="1">
        <w:r w:rsidR="0051079E" w:rsidRPr="00B07C03">
          <w:rPr>
            <w:rStyle w:val="Hyperlink"/>
            <w:rFonts w:ascii="CMBX10" w:hAnsi="CMBX10" w:cs="CMBX10"/>
            <w:sz w:val="20"/>
            <w:szCs w:val="20"/>
            <w:lang w:val="en-US"/>
          </w:rPr>
          <w:t>hwheeler1@luc.edu</w:t>
        </w:r>
      </w:hyperlink>
      <w:r w:rsidR="0051079E">
        <w:rPr>
          <w:rFonts w:ascii="CMBX10" w:hAnsi="CMBX10" w:cs="CMBX10"/>
          <w:sz w:val="20"/>
          <w:szCs w:val="20"/>
          <w:lang w:val="en-US"/>
        </w:rPr>
        <w:t xml:space="preserve"> (HEW), </w:t>
      </w:r>
      <w:hyperlink r:id="rId7" w:history="1">
        <w:r w:rsidR="0051079E" w:rsidRPr="00B07C03">
          <w:rPr>
            <w:rStyle w:val="Hyperlink"/>
            <w:rFonts w:ascii="CMBX10" w:hAnsi="CMBX10" w:cs="CMBX10"/>
            <w:sz w:val="20"/>
            <w:szCs w:val="20"/>
            <w:lang w:val="en-US"/>
          </w:rPr>
          <w:t>haky@uchicago.edu</w:t>
        </w:r>
      </w:hyperlink>
      <w:r w:rsidR="0051079E">
        <w:rPr>
          <w:rFonts w:ascii="CMBX10" w:hAnsi="CMBX10" w:cs="CMBX10"/>
          <w:sz w:val="20"/>
          <w:szCs w:val="20"/>
          <w:lang w:val="en-US"/>
        </w:rPr>
        <w:t xml:space="preserve"> (HKI)</w:t>
      </w:r>
    </w:p>
    <w:p w14:paraId="2823663B" w14:textId="77777777" w:rsidR="0051079E" w:rsidRPr="00E62EC0" w:rsidRDefault="0051079E">
      <w:pPr>
        <w:rPr>
          <w:sz w:val="24"/>
          <w:szCs w:val="24"/>
        </w:rPr>
      </w:pPr>
    </w:p>
    <w:p w14:paraId="7115AD70" w14:textId="77777777" w:rsidR="009A7EE0" w:rsidRPr="00E62EC0" w:rsidRDefault="009A7EE0">
      <w:pPr>
        <w:rPr>
          <w:sz w:val="24"/>
          <w:szCs w:val="24"/>
        </w:rPr>
      </w:pPr>
      <w:r w:rsidRPr="00E62EC0">
        <w:rPr>
          <w:sz w:val="24"/>
          <w:szCs w:val="24"/>
        </w:rPr>
        <w:t>* Please check the authorship and affiliations list on the title page of your manuscript. These details will be used to index the authorship of your manuscript and therefore should be checked carefully for any errors.</w:t>
      </w:r>
    </w:p>
    <w:p w14:paraId="67AB90E1" w14:textId="77777777" w:rsidR="009A7EE0" w:rsidRPr="00E62EC0" w:rsidRDefault="009A7EE0">
      <w:pPr>
        <w:rPr>
          <w:sz w:val="24"/>
          <w:szCs w:val="24"/>
        </w:rPr>
      </w:pPr>
      <w:r w:rsidRPr="00E62EC0">
        <w:rPr>
          <w:sz w:val="24"/>
          <w:szCs w:val="24"/>
        </w:rPr>
        <w:t xml:space="preserve">* Your title will be typeset from the submission </w:t>
      </w:r>
      <w:r w:rsidR="00E62EC0">
        <w:rPr>
          <w:sz w:val="24"/>
          <w:szCs w:val="24"/>
        </w:rPr>
        <w:t>system, not the manuscript file.</w:t>
      </w:r>
      <w:r w:rsidRPr="00E62EC0">
        <w:rPr>
          <w:sz w:val="24"/>
          <w:szCs w:val="24"/>
        </w:rPr>
        <w:t xml:space="preserve"> Please check </w:t>
      </w:r>
      <w:r w:rsidR="002C10E1">
        <w:rPr>
          <w:sz w:val="24"/>
          <w:szCs w:val="24"/>
        </w:rPr>
        <w:t xml:space="preserve">that </w:t>
      </w:r>
      <w:r w:rsidRPr="00E62EC0">
        <w:rPr>
          <w:sz w:val="24"/>
          <w:szCs w:val="24"/>
        </w:rPr>
        <w:t>the following is correct:</w:t>
      </w:r>
      <w:r w:rsidR="00514211">
        <w:rPr>
          <w:sz w:val="24"/>
          <w:szCs w:val="24"/>
        </w:rPr>
        <w:t xml:space="preserve"> </w:t>
      </w:r>
      <w:r w:rsidR="00514211" w:rsidRPr="00514211">
        <w:rPr>
          <w:sz w:val="24"/>
          <w:szCs w:val="24"/>
        </w:rPr>
        <w:t>Survey of the Heritability and Sparse Architecture of Gene Expression Traits Across Human Tissues</w:t>
      </w:r>
    </w:p>
    <w:p w14:paraId="3BE1F6DC" w14:textId="77777777" w:rsidR="009A7EE0" w:rsidRPr="00E62EC0" w:rsidRDefault="009A7EE0">
      <w:pPr>
        <w:rPr>
          <w:sz w:val="24"/>
          <w:szCs w:val="24"/>
        </w:rPr>
      </w:pPr>
      <w:r w:rsidRPr="00E62EC0">
        <w:rPr>
          <w:sz w:val="24"/>
          <w:szCs w:val="24"/>
        </w:rPr>
        <w:t xml:space="preserve">** Please note that if you wish any word </w:t>
      </w:r>
      <w:r w:rsidR="00394151">
        <w:rPr>
          <w:sz w:val="24"/>
          <w:szCs w:val="24"/>
        </w:rPr>
        <w:t xml:space="preserve">in the title </w:t>
      </w:r>
      <w:r w:rsidRPr="00E62EC0">
        <w:rPr>
          <w:sz w:val="24"/>
          <w:szCs w:val="24"/>
        </w:rPr>
        <w:t>to be italicised, this will need to be manually changed in the Editorial Manager system. Please advise. **</w:t>
      </w:r>
    </w:p>
    <w:p w14:paraId="66C817B5" w14:textId="77777777" w:rsidR="009A7EE0" w:rsidRPr="00E62EC0" w:rsidRDefault="009A7EE0">
      <w:pPr>
        <w:rPr>
          <w:sz w:val="24"/>
          <w:szCs w:val="24"/>
        </w:rPr>
      </w:pPr>
    </w:p>
    <w:p w14:paraId="25426707" w14:textId="77777777" w:rsidR="006F052D" w:rsidRPr="00E62EC0" w:rsidRDefault="006F052D">
      <w:pPr>
        <w:rPr>
          <w:b/>
          <w:sz w:val="24"/>
          <w:szCs w:val="24"/>
        </w:rPr>
      </w:pPr>
    </w:p>
    <w:p w14:paraId="7F773D13" w14:textId="77777777" w:rsidR="009A7EE0" w:rsidRPr="00E62EC0" w:rsidRDefault="009A7EE0">
      <w:pPr>
        <w:rPr>
          <w:b/>
          <w:sz w:val="24"/>
          <w:szCs w:val="24"/>
        </w:rPr>
      </w:pPr>
      <w:r w:rsidRPr="00E62EC0">
        <w:rPr>
          <w:b/>
          <w:sz w:val="24"/>
          <w:szCs w:val="24"/>
        </w:rPr>
        <w:t>MANUSCRIPT REQUIREMENTS</w:t>
      </w:r>
    </w:p>
    <w:p w14:paraId="1C6EF153" w14:textId="77777777" w:rsidR="009A7EE0" w:rsidRPr="00E62EC0" w:rsidRDefault="009A7EE0">
      <w:pPr>
        <w:rPr>
          <w:sz w:val="24"/>
          <w:szCs w:val="24"/>
        </w:rPr>
      </w:pPr>
      <w:r w:rsidRPr="00E62EC0">
        <w:rPr>
          <w:sz w:val="24"/>
          <w:szCs w:val="24"/>
        </w:rPr>
        <w:t>Please update your manuscript with the following changes:</w:t>
      </w:r>
    </w:p>
    <w:p w14:paraId="672CB486" w14:textId="08879914" w:rsidR="009A7EE0" w:rsidRPr="00E62EC0" w:rsidRDefault="009A7EE0">
      <w:pPr>
        <w:rPr>
          <w:sz w:val="24"/>
          <w:szCs w:val="24"/>
        </w:rPr>
      </w:pPr>
      <w:r w:rsidRPr="00E62EC0">
        <w:rPr>
          <w:sz w:val="24"/>
          <w:szCs w:val="24"/>
        </w:rPr>
        <w:t>1.</w:t>
      </w:r>
      <w:r w:rsidR="00514211">
        <w:rPr>
          <w:sz w:val="24"/>
          <w:szCs w:val="24"/>
        </w:rPr>
        <w:t xml:space="preserve"> When you submit your revised files, please upload both the .pdf and .tex files for your manuscript. All reference information should be included in the .tex file rather than a separate .bib or .bbl file.</w:t>
      </w:r>
      <w:ins w:id="2" w:author="Wheeler, Heather" w:date="2016-10-19T14:07:00Z">
        <w:r w:rsidR="00290D11">
          <w:rPr>
            <w:sz w:val="24"/>
            <w:szCs w:val="24"/>
          </w:rPr>
          <w:t xml:space="preserve"> Done.</w:t>
        </w:r>
      </w:ins>
    </w:p>
    <w:p w14:paraId="39165B70" w14:textId="77777777" w:rsidR="0051079E" w:rsidRDefault="0051079E">
      <w:pPr>
        <w:rPr>
          <w:sz w:val="24"/>
          <w:szCs w:val="24"/>
        </w:rPr>
      </w:pPr>
    </w:p>
    <w:p w14:paraId="29BE9A9A" w14:textId="77777777" w:rsidR="009A7EE0" w:rsidRPr="00E62EC0" w:rsidRDefault="009A7EE0">
      <w:pPr>
        <w:rPr>
          <w:sz w:val="24"/>
          <w:szCs w:val="24"/>
        </w:rPr>
      </w:pPr>
      <w:r w:rsidRPr="00E62EC0">
        <w:rPr>
          <w:sz w:val="24"/>
          <w:szCs w:val="24"/>
        </w:rPr>
        <w:t>2.</w:t>
      </w:r>
      <w:r w:rsidR="0051079E" w:rsidRPr="0051079E">
        <w:rPr>
          <w:rFonts w:ascii="Arial" w:hAnsi="Arial" w:cs="Arial"/>
        </w:rPr>
        <w:t xml:space="preserve"> </w:t>
      </w:r>
      <w:r w:rsidR="0051079E">
        <w:rPr>
          <w:rFonts w:ascii="Arial" w:hAnsi="Arial" w:cs="Arial"/>
        </w:rPr>
        <w:t xml:space="preserve">Since your paper involves contributions from </w:t>
      </w:r>
      <w:r w:rsidR="0051079E" w:rsidRPr="0051079E">
        <w:rPr>
          <w:rFonts w:ascii="Arial" w:hAnsi="Arial" w:cs="Arial"/>
        </w:rPr>
        <w:t>GTEx Consortium,</w:t>
      </w:r>
      <w:r w:rsidR="0051079E">
        <w:rPr>
          <w:rFonts w:ascii="Arial" w:hAnsi="Arial" w:cs="Arial"/>
        </w:rPr>
        <w:t xml:space="preserve"> please list the members of the consortium in the Acknowledgments section. If you would prefer not to include the list in the Acknowledgments, you are welcome to create a new section immediately above Acknowledgments titled “Members of </w:t>
      </w:r>
      <w:r w:rsidR="0051079E" w:rsidRPr="0051079E">
        <w:rPr>
          <w:rFonts w:ascii="Arial" w:hAnsi="Arial" w:cs="Arial"/>
        </w:rPr>
        <w:t>GTEx Consortium</w:t>
      </w:r>
      <w:r w:rsidR="0051079E">
        <w:rPr>
          <w:rFonts w:ascii="Arial" w:hAnsi="Arial" w:cs="Arial"/>
        </w:rPr>
        <w:t>” or upload it as a separate Supporting Information file.</w:t>
      </w:r>
    </w:p>
    <w:p w14:paraId="103DC14B" w14:textId="0175F5DE" w:rsidR="0051079E" w:rsidRDefault="00290D11">
      <w:pPr>
        <w:rPr>
          <w:sz w:val="24"/>
          <w:szCs w:val="24"/>
        </w:rPr>
      </w:pPr>
      <w:ins w:id="3" w:author="Wheeler, Heather" w:date="2016-10-19T14:07:00Z">
        <w:r>
          <w:rPr>
            <w:sz w:val="24"/>
            <w:szCs w:val="24"/>
          </w:rPr>
          <w:t>See new “</w:t>
        </w:r>
        <w:r>
          <w:rPr>
            <w:rFonts w:ascii="Arial" w:hAnsi="Arial" w:cs="Arial"/>
          </w:rPr>
          <w:t xml:space="preserve">Members of </w:t>
        </w:r>
        <w:r w:rsidRPr="0051079E">
          <w:rPr>
            <w:rFonts w:ascii="Arial" w:hAnsi="Arial" w:cs="Arial"/>
          </w:rPr>
          <w:t>GTEx Consortium</w:t>
        </w:r>
        <w:r>
          <w:rPr>
            <w:rFonts w:ascii="Arial" w:hAnsi="Arial" w:cs="Arial"/>
          </w:rPr>
          <w:t>”</w:t>
        </w:r>
        <w:r>
          <w:rPr>
            <w:rFonts w:ascii="Arial" w:hAnsi="Arial" w:cs="Arial"/>
          </w:rPr>
          <w:t xml:space="preserve"> section.</w:t>
        </w:r>
      </w:ins>
    </w:p>
    <w:p w14:paraId="2C2D0854" w14:textId="77777777" w:rsidR="009A7EE0" w:rsidRDefault="009A7EE0">
      <w:pPr>
        <w:rPr>
          <w:ins w:id="4" w:author="Wheeler, Heather" w:date="2016-10-19T14:08:00Z"/>
          <w:rFonts w:ascii="Arial" w:hAnsi="Arial" w:cs="Arial"/>
        </w:rPr>
      </w:pPr>
      <w:r w:rsidRPr="00E62EC0">
        <w:rPr>
          <w:sz w:val="24"/>
          <w:szCs w:val="24"/>
        </w:rPr>
        <w:lastRenderedPageBreak/>
        <w:t>3.</w:t>
      </w:r>
      <w:r w:rsidR="0051079E">
        <w:rPr>
          <w:sz w:val="24"/>
          <w:szCs w:val="24"/>
        </w:rPr>
        <w:t xml:space="preserve"> Please remove any mention of funding for the </w:t>
      </w:r>
      <w:r w:rsidR="0051079E" w:rsidRPr="0051079E">
        <w:rPr>
          <w:rFonts w:ascii="Arial" w:hAnsi="Arial" w:cs="Arial"/>
        </w:rPr>
        <w:t>GTEx Consortium</w:t>
      </w:r>
      <w:r w:rsidR="0051079E">
        <w:rPr>
          <w:rFonts w:ascii="Arial" w:hAnsi="Arial" w:cs="Arial"/>
        </w:rPr>
        <w:t xml:space="preserve"> from your acknowledgments and ensure this is included in the financial disclosure instead. Please send your revised financial disclosure to us by replying to this email so that we can update it in the online system. </w:t>
      </w:r>
    </w:p>
    <w:p w14:paraId="3869C0C2" w14:textId="77777777" w:rsidR="001B343C" w:rsidRDefault="001B343C" w:rsidP="001B343C">
      <w:pPr>
        <w:rPr>
          <w:ins w:id="5" w:author="Wheeler, Heather" w:date="2016-10-19T14:08:00Z"/>
        </w:rPr>
      </w:pPr>
      <w:ins w:id="6" w:author="Wheeler, Heather" w:date="2016-10-19T14:08:00Z">
        <w:r>
          <w:t>Financial Disclosure</w:t>
        </w:r>
      </w:ins>
    </w:p>
    <w:p w14:paraId="4C14B12F" w14:textId="77777777" w:rsidR="001B343C" w:rsidRDefault="001B343C" w:rsidP="001B343C">
      <w:pPr>
        <w:rPr>
          <w:ins w:id="7" w:author="Wheeler, Heather" w:date="2016-10-19T14:08:00Z"/>
        </w:rPr>
      </w:pPr>
    </w:p>
    <w:p w14:paraId="50DE48B1" w14:textId="77777777" w:rsidR="001B343C" w:rsidRDefault="001B343C" w:rsidP="001B343C">
      <w:pPr>
        <w:rPr>
          <w:ins w:id="8" w:author="Wheeler, Heather" w:date="2016-10-19T14:08:00Z"/>
        </w:rPr>
      </w:pPr>
      <w:ins w:id="9" w:author="Wheeler, Heather" w:date="2016-10-19T14:08:00Z">
        <w:r w:rsidRPr="0051079E">
          <w:t>We acknowledge the following US Nation</w:t>
        </w:r>
        <w:r>
          <w:t xml:space="preserve">al Institutes of Health grants: </w:t>
        </w:r>
        <w:r w:rsidRPr="0051079E">
          <w:t>R01MH107666 (HKI), K12 CA139160 (HKI), T32 MH020065 (KPS), R01 MH101820 (GTEx), P30 DK20595 and P60 DK20595 (Diabetes Research and Training Center), P50 DA037844 (Rat Genomics), P50 MH094267 (Conte). HEW was supported in part by start-up funds from Loyola University Chicago. The funders had no role in study design, data collection and analysis, decision to publish, or preparation of the manuscript.</w:t>
        </w:r>
      </w:ins>
    </w:p>
    <w:p w14:paraId="7A97885D" w14:textId="77777777" w:rsidR="001B343C" w:rsidRDefault="001B343C" w:rsidP="001B343C">
      <w:pPr>
        <w:rPr>
          <w:ins w:id="10" w:author="Wheeler, Heather" w:date="2016-10-19T14:08:00Z"/>
        </w:rPr>
      </w:pPr>
    </w:p>
    <w:p w14:paraId="22573E5D" w14:textId="77777777" w:rsidR="001B343C" w:rsidRDefault="001B343C" w:rsidP="001B343C">
      <w:pPr>
        <w:rPr>
          <w:ins w:id="11" w:author="Wheeler, Heather" w:date="2016-10-19T14:08:00Z"/>
        </w:rPr>
      </w:pPr>
      <w:ins w:id="12" w:author="Wheeler, Heather" w:date="2016-10-19T14:08:00Z">
        <w:r>
          <w:t xml:space="preserve">GTEx data. The Genotype-Tissue Expression (GTEx) Project was supported by theCommon Fund of the Office of the Director of the National Institutes ofHealth (commonfund.nih.gov/GTEx). Additional funds were provided by the NCI, NHGRI, NHLBI, NIDA, NIMH, and NINDS. Donors were enrolled at Biospecimen Source Sites funded by NCI Leidos Biomedical Research, Inc. subcontracts to the National Disease Research Interchange (10XS170), Roswell Park Cancer Institute (10XS171), and Science Care, Inc. (X10S172). The Laboratory, Data Analysis, and Coordinating Center (LDACC) was funded through a contract (HHSN268201000029C) to The Broad Institute, Inc. Biorepository operations were funded through a Leidos Biomedical Research, Inc. subcontract to Van Andel Research Institute (10ST1035). Additional data repository and project management were provided by Leidos Biomedical Research, Inc.(HHSN261200800001E). The Brain Bank was supported supplements to University of Miami grant DA006227. Statistical Methods development grants were made to the University of Geneva (MH090941 &amp; MH101814), the University of Chicago (MH090951,MH090937, MH101825, &amp; MH101820), the University of North Carolina - Chapel Hill (MH090936), North Carolina State University (MH101819), Harvard University (MH090948), Stanford University (MH101782), Washington University (MH101810), and to the University of Pennsylvania (MH101822). The datasets used for the analyses described in this manuscript were obtained from dbGaP at </w:t>
        </w:r>
        <w:r>
          <w:fldChar w:fldCharType="begin"/>
        </w:r>
        <w:r>
          <w:instrText xml:space="preserve"> HYPERLINK "http://www.ncbi.nlm.nih.gov/gap" </w:instrText>
        </w:r>
      </w:ins>
      <w:ins w:id="13" w:author="Wheeler, Heather" w:date="2016-10-19T14:08:00Z">
        <w:r>
          <w:fldChar w:fldCharType="separate"/>
        </w:r>
        <w:r w:rsidRPr="009E0BF1">
          <w:rPr>
            <w:rStyle w:val="Hyperlink"/>
          </w:rPr>
          <w:t>http://www.ncbi.nlm.nih.gov/gap</w:t>
        </w:r>
        <w:r>
          <w:rPr>
            <w:rStyle w:val="Hyperlink"/>
          </w:rPr>
          <w:fldChar w:fldCharType="end"/>
        </w:r>
        <w:r>
          <w:t xml:space="preserve"> through dbGaP accession number phs000424.v3.p1.</w:t>
        </w:r>
      </w:ins>
    </w:p>
    <w:p w14:paraId="080042E4" w14:textId="77777777" w:rsidR="001B343C" w:rsidRDefault="001B343C" w:rsidP="001B343C">
      <w:pPr>
        <w:rPr>
          <w:ins w:id="14" w:author="Wheeler, Heather" w:date="2016-10-19T14:08:00Z"/>
        </w:rPr>
      </w:pPr>
    </w:p>
    <w:p w14:paraId="0D12D4C9" w14:textId="77777777" w:rsidR="001B343C" w:rsidRDefault="001B343C" w:rsidP="001B343C">
      <w:pPr>
        <w:rPr>
          <w:ins w:id="15" w:author="Wheeler, Heather" w:date="2016-10-19T14:08:00Z"/>
        </w:rPr>
      </w:pPr>
      <w:ins w:id="16" w:author="Wheeler, Heather" w:date="2016-10-19T14:08:00Z">
        <w:r>
          <w:t>DGN data. NIMH Study 88: Data was provided by Dr. Douglas F. Levinson. We gratefully acknowledge the resources were supported by National Institutes of Health/National Institute of Mental Health grants 5RC2MH089916 (PI: Douglas F. Levinson, M.D.; Coinvestigators: Myrna M. Weissman, Ph.D., James B. Potash, M.D., MPH, Daphne Koller, Ph.D., and Alexander E. Urban, Ph.D.) and 3R01MH090941 (Co-investigator: Daphne Koller, Ph.D.).</w:t>
        </w:r>
      </w:ins>
    </w:p>
    <w:p w14:paraId="2679E017" w14:textId="77777777" w:rsidR="001B343C" w:rsidRDefault="001B343C" w:rsidP="001B343C">
      <w:pPr>
        <w:rPr>
          <w:ins w:id="17" w:author="Wheeler, Heather" w:date="2016-10-19T14:08:00Z"/>
        </w:rPr>
      </w:pPr>
    </w:p>
    <w:p w14:paraId="2C968742" w14:textId="77777777" w:rsidR="001B343C" w:rsidRDefault="001B343C" w:rsidP="001B343C">
      <w:pPr>
        <w:rPr>
          <w:ins w:id="18" w:author="Wheeler, Heather" w:date="2016-10-19T14:08:00Z"/>
        </w:rPr>
      </w:pPr>
      <w:ins w:id="19" w:author="Wheeler, Heather" w:date="2016-10-19T14:08:00Z">
        <w:r>
          <w:t xml:space="preserve">Framingham data. The Framingham Heart Study is conducted and supported by the National Heart, Lung, and Blood Institute (NHLBI) in collaboration with Boston University (Contract No. N01-HC-25195 and HHSN268201500001I). This manuscript was not prepared in collaboration with investigators of the Framingham Heart Study and does not necessarily reflect the opinions or views of the Framingham Heart Study, Boston University, or NHLBI. Funding for SHARe Affymetrix genotyping was provided by NHLBI Contract N02-HL- 64278. SHARe Illumina genotyping was </w:t>
        </w:r>
        <w:r>
          <w:lastRenderedPageBreak/>
          <w:t>provided under an agreement between Illumina and Boston University. Funding for Affymetrix genotyping of the FHS Omni cohorts was provided by Intramural NHLBI funds from Andrew D. Johnson and Christopher J. O'Donnell. Additional funding for SABRe was provided by Division of Intramural Research, NHLBI, and Center for Population Studies, NHLBI. The following datasets were downloaded from dbGaP: phs000363.v12.p9 and phs000342.v13.p9.</w:t>
        </w:r>
      </w:ins>
    </w:p>
    <w:p w14:paraId="25CFAB98" w14:textId="77777777" w:rsidR="001B343C" w:rsidRDefault="001B343C" w:rsidP="001B343C">
      <w:pPr>
        <w:rPr>
          <w:ins w:id="20" w:author="Wheeler, Heather" w:date="2016-10-19T14:08:00Z"/>
        </w:rPr>
      </w:pPr>
    </w:p>
    <w:p w14:paraId="2AF6BE09" w14:textId="77777777" w:rsidR="001B343C" w:rsidRDefault="001B343C" w:rsidP="001B343C">
      <w:pPr>
        <w:rPr>
          <w:ins w:id="21" w:author="Wheeler, Heather" w:date="2016-10-19T14:08:00Z"/>
        </w:rPr>
      </w:pPr>
      <w:ins w:id="22" w:author="Wheeler, Heather" w:date="2016-10-19T14:08:00Z">
        <w:r>
          <w:t>OSDC. This work made use of the Open Science Data Cloud (OSDC) which is an Open Cloud Consortium (OCC)-sponsored project. This work was supported in part by grants from Gordon and Betty Moore Foundation and the National Science Foundation and major contributions from OCC members like the University of Chicago.</w:t>
        </w:r>
      </w:ins>
    </w:p>
    <w:p w14:paraId="56E5349D" w14:textId="77777777" w:rsidR="001B343C" w:rsidRDefault="001B343C" w:rsidP="001B343C">
      <w:pPr>
        <w:rPr>
          <w:ins w:id="23" w:author="Wheeler, Heather" w:date="2016-10-19T14:08:00Z"/>
        </w:rPr>
      </w:pPr>
    </w:p>
    <w:p w14:paraId="3220409B" w14:textId="77777777" w:rsidR="001B343C" w:rsidRDefault="001B343C" w:rsidP="001B343C">
      <w:pPr>
        <w:rPr>
          <w:ins w:id="24" w:author="Wheeler, Heather" w:date="2016-10-19T14:08:00Z"/>
        </w:rPr>
      </w:pPr>
      <w:ins w:id="25" w:author="Wheeler, Heather" w:date="2016-10-19T14:08:00Z">
        <w:r>
          <w:t>Bionimbus. This work made use of the Bionimbus Protected Data Cloud (PDC), which is a collaboration between the Open Science Data Cloud (OSDC) and the IGSB (IGSB), the Center for Research Informatics (CRI), the Institute for Translational Medicine (ITM), and the University of Chicago Comprehensive Cancer Center (UCCCC). The Bionimbus PDC is part of the OSDC ecosystem and is funded as a pilot project by the NIH (</w:t>
        </w:r>
        <w:r>
          <w:fldChar w:fldCharType="begin"/>
        </w:r>
        <w:r>
          <w:instrText xml:space="preserve"> HYPERLINK "https://www.bionimbus-pdc.opensciencedatacloud.org" </w:instrText>
        </w:r>
      </w:ins>
      <w:ins w:id="26" w:author="Wheeler, Heather" w:date="2016-10-19T14:08:00Z">
        <w:r>
          <w:fldChar w:fldCharType="separate"/>
        </w:r>
        <w:r w:rsidRPr="009E0BF1">
          <w:rPr>
            <w:rStyle w:val="Hyperlink"/>
          </w:rPr>
          <w:t>https://www.bionimbus-pdc.opensciencedatacloud.org</w:t>
        </w:r>
        <w:r>
          <w:rPr>
            <w:rStyle w:val="Hyperlink"/>
          </w:rPr>
          <w:fldChar w:fldCharType="end"/>
        </w:r>
        <w:r>
          <w:t>).</w:t>
        </w:r>
      </w:ins>
    </w:p>
    <w:p w14:paraId="2565FA2D" w14:textId="77777777" w:rsidR="00290D11" w:rsidRPr="00E62EC0" w:rsidRDefault="00290D11">
      <w:pPr>
        <w:rPr>
          <w:sz w:val="24"/>
          <w:szCs w:val="24"/>
        </w:rPr>
      </w:pPr>
    </w:p>
    <w:p w14:paraId="56A54D30" w14:textId="77777777" w:rsidR="009A7EE0" w:rsidRPr="00E62EC0" w:rsidRDefault="009A7EE0">
      <w:pPr>
        <w:rPr>
          <w:b/>
          <w:sz w:val="24"/>
          <w:szCs w:val="24"/>
        </w:rPr>
      </w:pPr>
    </w:p>
    <w:p w14:paraId="1E8F2001" w14:textId="77777777" w:rsidR="006F052D" w:rsidRPr="00E62EC0" w:rsidRDefault="006F052D">
      <w:pPr>
        <w:rPr>
          <w:b/>
          <w:sz w:val="24"/>
          <w:szCs w:val="24"/>
        </w:rPr>
      </w:pPr>
    </w:p>
    <w:p w14:paraId="73CB799D" w14:textId="77777777" w:rsidR="009A7EE0" w:rsidRPr="00E62EC0" w:rsidRDefault="009A7EE0">
      <w:pPr>
        <w:rPr>
          <w:b/>
          <w:sz w:val="24"/>
          <w:szCs w:val="24"/>
        </w:rPr>
      </w:pPr>
      <w:r w:rsidRPr="00E62EC0">
        <w:rPr>
          <w:b/>
          <w:sz w:val="24"/>
          <w:szCs w:val="24"/>
        </w:rPr>
        <w:t>FIGURE REQUIREMENTS</w:t>
      </w:r>
    </w:p>
    <w:p w14:paraId="60055F2A" w14:textId="77777777" w:rsidR="009A7EE0" w:rsidRDefault="009A7EE0">
      <w:pPr>
        <w:rPr>
          <w:sz w:val="24"/>
          <w:szCs w:val="24"/>
        </w:rPr>
      </w:pPr>
      <w:r w:rsidRPr="00E62EC0">
        <w:rPr>
          <w:sz w:val="24"/>
          <w:szCs w:val="24"/>
        </w:rPr>
        <w:t>Please complete the following instructi</w:t>
      </w:r>
      <w:r w:rsidR="00957A4B">
        <w:rPr>
          <w:sz w:val="24"/>
          <w:szCs w:val="24"/>
        </w:rPr>
        <w:t>ons regarding your figure files.</w:t>
      </w:r>
    </w:p>
    <w:p w14:paraId="4920B416" w14:textId="77777777" w:rsidR="00957A4B" w:rsidRDefault="00957A4B">
      <w:pPr>
        <w:rPr>
          <w:sz w:val="24"/>
          <w:szCs w:val="24"/>
        </w:rPr>
      </w:pPr>
      <w:r w:rsidRPr="003E6067">
        <w:rPr>
          <w:sz w:val="24"/>
          <w:szCs w:val="24"/>
        </w:rPr>
        <w:t>PLOS offers a figure-checking tool, PACE (</w:t>
      </w:r>
      <w:hyperlink r:id="rId8" w:history="1">
        <w:r w:rsidRPr="002922D5">
          <w:rPr>
            <w:rStyle w:val="Hyperlink"/>
            <w:sz w:val="24"/>
            <w:szCs w:val="24"/>
          </w:rPr>
          <w:t>http://pace.apexcovantage.com/</w:t>
        </w:r>
      </w:hyperlink>
      <w:r>
        <w:rPr>
          <w:sz w:val="24"/>
          <w:szCs w:val="24"/>
        </w:rPr>
        <w:t>)</w:t>
      </w:r>
      <w:r w:rsidRPr="003E6067">
        <w:rPr>
          <w:sz w:val="24"/>
          <w:szCs w:val="24"/>
        </w:rPr>
        <w:t xml:space="preserve">, to help authors to ensure all figures meet PLOS requirements so that the quality of published figures is as high as possible. Please use this tool to help you address the requests </w:t>
      </w:r>
      <w:r>
        <w:rPr>
          <w:sz w:val="24"/>
          <w:szCs w:val="24"/>
        </w:rPr>
        <w:t>below</w:t>
      </w:r>
      <w:r w:rsidRPr="003E6067">
        <w:rPr>
          <w:sz w:val="24"/>
          <w:szCs w:val="24"/>
        </w:rPr>
        <w:t>. PACE is a digital diagnostic and conversion tool for figure files. It will provide information about any failed check(s) and, if able, will automatically convert the figure file into an acceptable file that passes quality checks. PACE requires you to register for an account to ensure your figure files are processed securely.</w:t>
      </w:r>
    </w:p>
    <w:p w14:paraId="06A98411" w14:textId="77777777" w:rsidR="00411DC0" w:rsidRDefault="000629B7" w:rsidP="00411DC0">
      <w:pPr>
        <w:rPr>
          <w:sz w:val="24"/>
          <w:szCs w:val="24"/>
        </w:rPr>
      </w:pPr>
      <w:r>
        <w:rPr>
          <w:rFonts w:ascii="Arial" w:hAnsi="Arial" w:cs="Arial"/>
          <w:color w:val="000000"/>
          <w:sz w:val="18"/>
          <w:szCs w:val="18"/>
          <w:shd w:val="clear" w:color="auto" w:fill="FFFFFF"/>
        </w:rPr>
        <w:t>-We are experiencing an unexpected end-of-file when attempting to open Figures 2, 3, and 4, so we are unable to review these figures. Please ensure these figures meet formatting requirements and re-upload. Also, you may submit your figures as high resolution (300-600 dpi) RGB TIFF files, within our limitations on dimensions. When submitting TIFFs, you must submit them in 8-bit RGB and save using LZW compression (</w:t>
      </w:r>
      <w:hyperlink r:id="rId9" w:anchor="lzw" w:tgtFrame="_blank" w:history="1">
        <w:r>
          <w:rPr>
            <w:rStyle w:val="Hyperlink"/>
            <w:rFonts w:ascii="Arial" w:hAnsi="Arial" w:cs="Arial"/>
            <w:sz w:val="18"/>
            <w:szCs w:val="18"/>
            <w:shd w:val="clear" w:color="auto" w:fill="FFFFFF"/>
          </w:rPr>
          <w:t>http://www.plosgenetics.org/static/figureGuidelines.action#lzw</w:t>
        </w:r>
      </w:hyperlink>
      <w:r>
        <w:rPr>
          <w:rFonts w:ascii="Arial" w:hAnsi="Arial" w:cs="Arial"/>
          <w:color w:val="000000"/>
          <w:sz w:val="18"/>
          <w:szCs w:val="18"/>
          <w:shd w:val="clear" w:color="auto" w:fill="FFFFFF"/>
        </w:rPr>
        <w:t>) in order to reduce file size. (If you encounter the “ICC Profile is present” error, that is an error message that you can ignore.)</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-Figures 1, 5, 6, and 7 contain font size that is above our allowed range of font sizes. Please note that this problem will not be detected or corrected by the PACE tool. We ask that all type be between 8-12 point (2.8 - 4.2 mm). It is still possible to read 5-6 point type but should only be used sparingly in your figure. For example, it is acceptable for numbers along an axis of a graph or for subscripts and superscripts. 4 point, or smaller, text is not allowed.</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-When opening Figures 6 and 7 we are receiving a missing font error message.</w:t>
      </w:r>
      <w:r>
        <w:rPr>
          <w:rFonts w:ascii="Arial" w:hAnsi="Arial" w:cs="Arial"/>
          <w:color w:val="000000"/>
          <w:sz w:val="18"/>
          <w:szCs w:val="18"/>
        </w:rPr>
        <w:br/>
      </w:r>
      <w:r>
        <w:rPr>
          <w:rFonts w:ascii="Arial" w:hAnsi="Arial" w:cs="Arial"/>
          <w:color w:val="000000"/>
          <w:sz w:val="18"/>
          <w:szCs w:val="18"/>
          <w:shd w:val="clear" w:color="auto" w:fill="FFFFFF"/>
        </w:rPr>
        <w:t>To ensure that your Figures publish properly, please convert the text in your Figures to outlines (in Illustrator: Select&gt;All, then Type&gt;Create Outlines.</w:t>
      </w:r>
      <w:r>
        <w:rPr>
          <w:rFonts w:ascii="Arial" w:hAnsi="Arial" w:cs="Arial"/>
          <w:color w:val="000000"/>
          <w:sz w:val="18"/>
          <w:szCs w:val="18"/>
        </w:rPr>
        <w:br/>
      </w:r>
      <w:r>
        <w:rPr>
          <w:rFonts w:ascii="Arial" w:hAnsi="Arial" w:cs="Arial"/>
          <w:color w:val="000000"/>
          <w:sz w:val="18"/>
          <w:szCs w:val="18"/>
          <w:shd w:val="clear" w:color="auto" w:fill="FFFFFF"/>
        </w:rPr>
        <w:lastRenderedPageBreak/>
        <w:t>(</w:t>
      </w:r>
      <w:hyperlink r:id="rId10" w:anchor="outlines" w:tgtFrame="_blank" w:history="1">
        <w:r>
          <w:rPr>
            <w:rStyle w:val="Hyperlink"/>
            <w:rFonts w:ascii="Arial" w:hAnsi="Arial" w:cs="Arial"/>
            <w:sz w:val="18"/>
            <w:szCs w:val="18"/>
            <w:shd w:val="clear" w:color="auto" w:fill="FFFFFF"/>
          </w:rPr>
          <w:t>http://www.plosgenetics.org/static/figureGuidelines.action#outlines</w:t>
        </w:r>
      </w:hyperlink>
      <w:r>
        <w:rPr>
          <w:rFonts w:ascii="Arial" w:hAnsi="Arial" w:cs="Arial"/>
          <w:color w:val="000000"/>
          <w:sz w:val="18"/>
          <w:szCs w:val="18"/>
          <w:shd w:val="clear" w:color="auto" w:fill="FFFFFF"/>
        </w:rPr>
        <w:t>) Alternately, you may submit your figures as high resolution (300-600 dpi) RGB TIFF files, within our limitations on dimensions. When submitting TIFFs, you must submit them in 8-bit RGB and save using LZW compression (</w:t>
      </w:r>
      <w:hyperlink r:id="rId11" w:anchor="lzw" w:tgtFrame="_blank" w:history="1">
        <w:r>
          <w:rPr>
            <w:rStyle w:val="Hyperlink"/>
            <w:rFonts w:ascii="Arial" w:hAnsi="Arial" w:cs="Arial"/>
            <w:sz w:val="18"/>
            <w:szCs w:val="18"/>
            <w:shd w:val="clear" w:color="auto" w:fill="FFFFFF"/>
          </w:rPr>
          <w:t>http://www.plosgenetics.org/static/figureGuidelines.action#lzw</w:t>
        </w:r>
      </w:hyperlink>
      <w:r>
        <w:rPr>
          <w:rFonts w:ascii="Arial" w:hAnsi="Arial" w:cs="Arial"/>
          <w:color w:val="000000"/>
          <w:sz w:val="18"/>
          <w:szCs w:val="18"/>
          <w:shd w:val="clear" w:color="auto" w:fill="FFFFFF"/>
        </w:rPr>
        <w:t>) in order to reduce file size. If you encounter the “ICC Profile is present” error, that is an error message that you can ignore.)</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-Figures 5, 6, 7 exceed the dimension limits for Figures (look at your EPS Figures in Outline View to see how). Figures must be less than 19.05 cm in width, and less than 22.225 cm in height. When determining artwork dimensions we measure from edge to edge, horizontally and vertically, including any frames or boxes surrounding the artwork. Please make the necessary adjustments and re-upload your Figures.</w:t>
      </w:r>
      <w:r>
        <w:rPr>
          <w:rStyle w:val="apple-converted-space"/>
          <w:rFonts w:ascii="Arial" w:hAnsi="Arial" w:cs="Arial"/>
          <w:color w:val="000000"/>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[TIFF]</w:t>
      </w:r>
      <w:r>
        <w:rPr>
          <w:rFonts w:ascii="Arial" w:hAnsi="Arial" w:cs="Arial"/>
          <w:color w:val="000000"/>
          <w:sz w:val="18"/>
          <w:szCs w:val="18"/>
        </w:rPr>
        <w:br/>
      </w:r>
      <w:r>
        <w:rPr>
          <w:rFonts w:ascii="Arial" w:hAnsi="Arial" w:cs="Arial"/>
          <w:color w:val="000000"/>
          <w:sz w:val="18"/>
          <w:szCs w:val="18"/>
          <w:shd w:val="clear" w:color="auto" w:fill="FFFFFF"/>
        </w:rPr>
        <w:t>In Photoshop: Image→Image Size. Make sure the Resample Image checkbox is NOT checked. If the Width is over 19.05cm, type 19.05 in the Width box (19.05cm is our maximum allowable width for figures).</w:t>
      </w:r>
      <w:r>
        <w:rPr>
          <w:rFonts w:ascii="Arial" w:hAnsi="Arial" w:cs="Arial"/>
          <w:color w:val="000000"/>
          <w:sz w:val="18"/>
          <w:szCs w:val="18"/>
        </w:rPr>
        <w:br/>
      </w:r>
      <w:r>
        <w:rPr>
          <w:rFonts w:ascii="Arial" w:hAnsi="Arial" w:cs="Arial"/>
          <w:color w:val="000000"/>
          <w:sz w:val="18"/>
          <w:szCs w:val="18"/>
          <w:shd w:val="clear" w:color="auto" w:fill="FFFFFF"/>
        </w:rPr>
        <w:t>In GIMP: Image→Scale Image. Set the units of measurement, in the pull down menu next to Height, to millimeters. If the Width is over 190.5mm, type 190.5 in the Width box (19.05cm is our maximum allowable width for figures) and hit Tab. The new Height of the figure will appear, scaled proportionately to the change in Width.</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-The embedded images in Figures 6 are low resolution and may not look good when published. Please note that this problem will not be detected or corrected by the PACE tool. Please carefully review the PLoS Figure Guidelines and ensure that any images placed within your Figures were originally created at a resolution of 300-600 pixels/inch (</w:t>
      </w:r>
      <w:hyperlink r:id="rId12" w:anchor="howto" w:tgtFrame="_blank" w:history="1">
        <w:r>
          <w:rPr>
            <w:rStyle w:val="Hyperlink"/>
            <w:rFonts w:ascii="Arial" w:hAnsi="Arial" w:cs="Arial"/>
            <w:sz w:val="18"/>
            <w:szCs w:val="18"/>
            <w:shd w:val="clear" w:color="auto" w:fill="FFFFFF"/>
          </w:rPr>
          <w:t>http://www.plosgenetics.org/static/figureGuidelines.action#howto</w:t>
        </w:r>
      </w:hyperlink>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 5 has been submitted in a layered TIF file format which we don’t accept for Figures. To ensure that your Figures publish properly, please flatten the layers in each Figure file (Layer→Flatten Image in Photoshop, Image→Flatten Image in GIMP) and re-upload. Make sure to save your TIF files with LZW Compression turned on (</w:t>
      </w:r>
      <w:hyperlink r:id="rId13" w:anchor="lzw" w:tgtFrame="_blank" w:history="1">
        <w:r>
          <w:rPr>
            <w:rStyle w:val="Hyperlink"/>
            <w:rFonts w:ascii="Arial" w:hAnsi="Arial" w:cs="Arial"/>
            <w:sz w:val="18"/>
            <w:szCs w:val="18"/>
            <w:shd w:val="clear" w:color="auto" w:fill="FFFFFF"/>
          </w:rPr>
          <w:t>http://www.plosgenetics.org/static/figureGuidelines.action#lzw</w:t>
        </w:r>
      </w:hyperlink>
      <w:r>
        <w:rPr>
          <w:rFonts w:ascii="Arial" w:hAnsi="Arial" w:cs="Arial"/>
          <w:color w:val="000000"/>
          <w:sz w:val="18"/>
          <w:szCs w:val="18"/>
          <w:shd w:val="clear" w:color="auto" w:fill="FFFFFF"/>
        </w:rPr>
        <w:t>).</w:t>
      </w:r>
    </w:p>
    <w:p w14:paraId="303C2C03" w14:textId="77777777" w:rsidR="00411DC0" w:rsidRDefault="00411DC0">
      <w:pPr>
        <w:rPr>
          <w:ins w:id="27" w:author="Wheeler, Heather" w:date="2016-10-19T17:41:00Z"/>
          <w:sz w:val="24"/>
          <w:szCs w:val="24"/>
        </w:rPr>
      </w:pPr>
    </w:p>
    <w:p w14:paraId="094B52B7" w14:textId="53A3EAD2" w:rsidR="003F1A92" w:rsidRPr="00E62EC0" w:rsidRDefault="003F1A92">
      <w:pPr>
        <w:rPr>
          <w:sz w:val="24"/>
          <w:szCs w:val="24"/>
        </w:rPr>
      </w:pPr>
      <w:ins w:id="28" w:author="Wheeler, Heather" w:date="2016-10-19T17:41:00Z">
        <w:r>
          <w:rPr>
            <w:sz w:val="24"/>
            <w:szCs w:val="24"/>
          </w:rPr>
          <w:t>Figures have been edited and converted to .tif files as requested.</w:t>
        </w:r>
      </w:ins>
      <w:bookmarkStart w:id="29" w:name="_GoBack"/>
      <w:bookmarkEnd w:id="29"/>
    </w:p>
    <w:sectPr w:rsidR="003F1A92" w:rsidRPr="00E62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CMBX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3363CC"/>
    <w:multiLevelType w:val="hybridMultilevel"/>
    <w:tmpl w:val="648A95C8"/>
    <w:lvl w:ilvl="0" w:tplc="BD8418CA">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heeler, Heather">
    <w15:presenceInfo w15:providerId="None" w15:userId="Wheeler, Heat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D8"/>
    <w:rsid w:val="000629B7"/>
    <w:rsid w:val="000C50D8"/>
    <w:rsid w:val="001B343C"/>
    <w:rsid w:val="001D5281"/>
    <w:rsid w:val="001F3DAD"/>
    <w:rsid w:val="00290D11"/>
    <w:rsid w:val="002C10E1"/>
    <w:rsid w:val="00301B2B"/>
    <w:rsid w:val="00394151"/>
    <w:rsid w:val="003F1A92"/>
    <w:rsid w:val="00411DC0"/>
    <w:rsid w:val="004162B6"/>
    <w:rsid w:val="0042647F"/>
    <w:rsid w:val="0051079E"/>
    <w:rsid w:val="00514211"/>
    <w:rsid w:val="006A29F5"/>
    <w:rsid w:val="006F052D"/>
    <w:rsid w:val="00957A4B"/>
    <w:rsid w:val="009A7EE0"/>
    <w:rsid w:val="00B61C40"/>
    <w:rsid w:val="00BB101A"/>
    <w:rsid w:val="00D33B6C"/>
    <w:rsid w:val="00E62EC0"/>
    <w:rsid w:val="00E70807"/>
    <w:rsid w:val="00FB448C"/>
    <w:rsid w:val="00FC6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C12D"/>
  <w15:chartTrackingRefBased/>
  <w15:docId w15:val="{EFC93805-7F43-4826-846A-274DDB0F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EE0"/>
    <w:pPr>
      <w:ind w:left="720"/>
      <w:contextualSpacing/>
    </w:pPr>
  </w:style>
  <w:style w:type="paragraph" w:styleId="BalloonText">
    <w:name w:val="Balloon Text"/>
    <w:basedOn w:val="Normal"/>
    <w:link w:val="BalloonTextChar"/>
    <w:uiPriority w:val="99"/>
    <w:semiHidden/>
    <w:unhideWhenUsed/>
    <w:rsid w:val="003941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151"/>
    <w:rPr>
      <w:rFonts w:ascii="Segoe UI" w:hAnsi="Segoe UI" w:cs="Segoe UI"/>
      <w:sz w:val="18"/>
      <w:szCs w:val="18"/>
    </w:rPr>
  </w:style>
  <w:style w:type="character" w:styleId="Hyperlink">
    <w:name w:val="Hyperlink"/>
    <w:basedOn w:val="DefaultParagraphFont"/>
    <w:uiPriority w:val="99"/>
    <w:unhideWhenUsed/>
    <w:rsid w:val="00E70807"/>
    <w:rPr>
      <w:color w:val="0563C1" w:themeColor="hyperlink"/>
      <w:u w:val="single"/>
    </w:rPr>
  </w:style>
  <w:style w:type="character" w:styleId="FollowedHyperlink">
    <w:name w:val="FollowedHyperlink"/>
    <w:basedOn w:val="DefaultParagraphFont"/>
    <w:uiPriority w:val="99"/>
    <w:semiHidden/>
    <w:unhideWhenUsed/>
    <w:rsid w:val="0051079E"/>
    <w:rPr>
      <w:color w:val="954F72" w:themeColor="followedHyperlink"/>
      <w:u w:val="single"/>
    </w:rPr>
  </w:style>
  <w:style w:type="character" w:customStyle="1" w:styleId="apple-converted-space">
    <w:name w:val="apple-converted-space"/>
    <w:basedOn w:val="DefaultParagraphFont"/>
    <w:rsid w:val="00062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losgenetics.org/static/figureGuidelines.action" TargetMode="External"/><Relationship Id="rId12" Type="http://schemas.openxmlformats.org/officeDocument/2006/relationships/hyperlink" Target="http://www.plosgenetics.org/static/figureGuidelines.action" TargetMode="External"/><Relationship Id="rId13" Type="http://schemas.openxmlformats.org/officeDocument/2006/relationships/hyperlink" Target="http://www.plosgenetics.org/static/figureGuidelines.action" TargetMode="Externa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hakyimlab/PrediXcan" TargetMode="External"/><Relationship Id="rId6" Type="http://schemas.openxmlformats.org/officeDocument/2006/relationships/hyperlink" Target="mailto:hwheeler1@luc.edu" TargetMode="External"/><Relationship Id="rId7" Type="http://schemas.openxmlformats.org/officeDocument/2006/relationships/hyperlink" Target="mailto:haky@uchicago.edu" TargetMode="External"/><Relationship Id="rId8" Type="http://schemas.openxmlformats.org/officeDocument/2006/relationships/hyperlink" Target="http://pace.apexcovantage.com/" TargetMode="External"/><Relationship Id="rId9" Type="http://schemas.openxmlformats.org/officeDocument/2006/relationships/hyperlink" Target="http://www.plosgenetics.org/static/figureGuidelines.action" TargetMode="External"/><Relationship Id="rId10" Type="http://schemas.openxmlformats.org/officeDocument/2006/relationships/hyperlink" Target="http://www.plosgenetics.org/static/figureGuidelines.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1918</Words>
  <Characters>10935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Chadwick</dc:creator>
  <cp:keywords/>
  <dc:description/>
  <cp:lastModifiedBy>Wheeler, Heather</cp:lastModifiedBy>
  <cp:revision>4</cp:revision>
  <dcterms:created xsi:type="dcterms:W3CDTF">2016-10-19T20:59:00Z</dcterms:created>
  <dcterms:modified xsi:type="dcterms:W3CDTF">2016-10-20T00:42:00Z</dcterms:modified>
</cp:coreProperties>
</file>